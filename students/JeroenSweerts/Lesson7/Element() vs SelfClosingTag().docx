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E7F5E" w14:textId="77777777" w:rsidR="00144689" w:rsidRDefault="00144689" w:rsidP="00144689">
      <w:bookmarkStart w:id="0" w:name="_GoBack"/>
      <w:bookmarkEnd w:id="0"/>
      <w:r>
        <w:t xml:space="preserve">    def </w:t>
      </w:r>
      <w:proofErr w:type="gramStart"/>
      <w:r>
        <w:t>render(</w:t>
      </w:r>
      <w:proofErr w:type="gramEnd"/>
      <w:r>
        <w:t xml:space="preserve">self, </w:t>
      </w:r>
      <w:proofErr w:type="spellStart"/>
      <w:r>
        <w:t>file_out</w:t>
      </w:r>
      <w:proofErr w:type="spellEnd"/>
      <w:r>
        <w:t xml:space="preserve">, </w:t>
      </w:r>
      <w:proofErr w:type="spellStart"/>
      <w:r>
        <w:t>cur_ind</w:t>
      </w:r>
      <w:proofErr w:type="spellEnd"/>
      <w:r>
        <w:t>=0):</w:t>
      </w:r>
    </w:p>
    <w:p w14:paraId="44F9025A" w14:textId="77777777" w:rsidR="00144689" w:rsidRDefault="00144689" w:rsidP="00144689">
      <w:r>
        <w:t xml:space="preserve">        '''Method that renders the tag and the strings in the content.'''</w:t>
      </w:r>
    </w:p>
    <w:p w14:paraId="1FDC224B" w14:textId="77777777" w:rsidR="00144689" w:rsidRDefault="00144689" w:rsidP="00144689">
      <w:r>
        <w:t xml:space="preserve">        </w:t>
      </w:r>
      <w:proofErr w:type="spellStart"/>
      <w:r>
        <w:t>self.cur_ind</w:t>
      </w:r>
      <w:proofErr w:type="spellEnd"/>
      <w:r>
        <w:t xml:space="preserve"> = </w:t>
      </w:r>
      <w:proofErr w:type="spellStart"/>
      <w:r>
        <w:t>cur_ind</w:t>
      </w:r>
      <w:proofErr w:type="spellEnd"/>
    </w:p>
    <w:p w14:paraId="5B1C6ACA" w14:textId="77777777" w:rsidR="00144689" w:rsidRDefault="00144689" w:rsidP="00144689">
      <w:r>
        <w:t xml:space="preserve">        if </w:t>
      </w:r>
      <w:proofErr w:type="spellStart"/>
      <w:proofErr w:type="gramStart"/>
      <w:r>
        <w:t>self.attributes</w:t>
      </w:r>
      <w:proofErr w:type="spellEnd"/>
      <w:proofErr w:type="gramEnd"/>
      <w:r>
        <w:t xml:space="preserve"> is None:</w:t>
      </w:r>
    </w:p>
    <w:p w14:paraId="6C39B586" w14:textId="4EDAB738" w:rsidR="00144689" w:rsidRDefault="00144689" w:rsidP="00144689">
      <w:r>
        <w:t xml:space="preserve">            output = (</w:t>
      </w:r>
      <w:proofErr w:type="spellStart"/>
      <w:r>
        <w:t>self.cur_ind</w:t>
      </w:r>
      <w:proofErr w:type="spellEnd"/>
      <w:r>
        <w:t xml:space="preserve"> * " ") + "&lt;" + </w:t>
      </w:r>
      <w:proofErr w:type="spellStart"/>
      <w:proofErr w:type="gramStart"/>
      <w:r>
        <w:t>self.tagname</w:t>
      </w:r>
      <w:proofErr w:type="spellEnd"/>
      <w:proofErr w:type="gramEnd"/>
      <w:r>
        <w:t xml:space="preserve"> + </w:t>
      </w:r>
      <w:del w:id="1" w:author="Jeroen Sweerts" w:date="2018-04-10T23:32:00Z">
        <w:r w:rsidR="00C6290A">
          <w:delText>"&gt;\</w:delText>
        </w:r>
      </w:del>
      <w:ins w:id="2" w:author="Jeroen Sweerts" w:date="2018-04-10T23:32:00Z">
        <w:r>
          <w:t>" /&gt;\</w:t>
        </w:r>
      </w:ins>
      <w:r>
        <w:t>n"</w:t>
      </w:r>
    </w:p>
    <w:p w14:paraId="7CF5D654" w14:textId="77777777" w:rsidR="00144689" w:rsidRDefault="00144689" w:rsidP="00144689">
      <w:r>
        <w:t xml:space="preserve">        else:</w:t>
      </w:r>
    </w:p>
    <w:p w14:paraId="7E2C5012" w14:textId="77777777" w:rsidR="00144689" w:rsidRDefault="00144689" w:rsidP="00144689">
      <w:r>
        <w:t xml:space="preserve">            output = (</w:t>
      </w:r>
      <w:proofErr w:type="spellStart"/>
      <w:r>
        <w:t>self.cur_ind</w:t>
      </w:r>
      <w:proofErr w:type="spellEnd"/>
      <w:r>
        <w:t xml:space="preserve"> * " ") + "&lt;" + </w:t>
      </w:r>
      <w:proofErr w:type="spellStart"/>
      <w:proofErr w:type="gramStart"/>
      <w:r>
        <w:t>self.tagname</w:t>
      </w:r>
      <w:proofErr w:type="spellEnd"/>
      <w:proofErr w:type="gramEnd"/>
    </w:p>
    <w:p w14:paraId="0508B09D" w14:textId="77777777" w:rsidR="00144689" w:rsidRDefault="00144689" w:rsidP="00144689">
      <w:r>
        <w:t xml:space="preserve">            for key, value in </w:t>
      </w:r>
      <w:proofErr w:type="spellStart"/>
      <w:proofErr w:type="gramStart"/>
      <w:r>
        <w:t>self.attributes</w:t>
      </w:r>
      <w:proofErr w:type="gramEnd"/>
      <w:r>
        <w:t>.items</w:t>
      </w:r>
      <w:proofErr w:type="spellEnd"/>
      <w:r>
        <w:t>():</w:t>
      </w:r>
    </w:p>
    <w:p w14:paraId="396C2411" w14:textId="77777777" w:rsidR="00144689" w:rsidRDefault="00144689" w:rsidP="00144689">
      <w:r>
        <w:t xml:space="preserve">                output = output + " " + key + "=" + '"' + value + '"'</w:t>
      </w:r>
    </w:p>
    <w:p w14:paraId="04B08063" w14:textId="37B3BCA1" w:rsidR="00144689" w:rsidRDefault="00144689" w:rsidP="00144689">
      <w:r>
        <w:t xml:space="preserve">            output = output + </w:t>
      </w:r>
      <w:del w:id="3" w:author="Jeroen Sweerts" w:date="2018-04-10T23:32:00Z">
        <w:r w:rsidR="00C6290A">
          <w:delText>"&gt;\</w:delText>
        </w:r>
      </w:del>
      <w:ins w:id="4" w:author="Jeroen Sweerts" w:date="2018-04-10T23:32:00Z">
        <w:r>
          <w:t>" /&gt;\</w:t>
        </w:r>
      </w:ins>
      <w:r>
        <w:t>n"</w:t>
      </w:r>
    </w:p>
    <w:p w14:paraId="023A1223" w14:textId="77777777" w:rsidR="00144689" w:rsidRDefault="00144689" w:rsidP="00144689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self.content</w:t>
      </w:r>
      <w:proofErr w:type="spellEnd"/>
      <w:proofErr w:type="gramEnd"/>
      <w:r>
        <w:t>) &gt; 0:</w:t>
      </w:r>
    </w:p>
    <w:p w14:paraId="08D676B9" w14:textId="2760ACC0" w:rsidR="00144689" w:rsidRDefault="00144689" w:rsidP="00144689">
      <w:r>
        <w:t xml:space="preserve">            </w:t>
      </w:r>
      <w:del w:id="5" w:author="Jeroen Sweerts" w:date="2018-04-10T23:32:00Z">
        <w:r w:rsidR="00C6290A">
          <w:delText>for element</w:delText>
        </w:r>
      </w:del>
      <w:ins w:id="6" w:author="Jeroen Sweerts" w:date="2018-04-10T23:32:00Z">
        <w:r>
          <w:t xml:space="preserve">raise </w:t>
        </w:r>
        <w:proofErr w:type="spellStart"/>
        <w:proofErr w:type="gramStart"/>
        <w:r>
          <w:t>TypeError</w:t>
        </w:r>
        <w:proofErr w:type="spellEnd"/>
        <w:r>
          <w:t>(</w:t>
        </w:r>
        <w:proofErr w:type="gramEnd"/>
        <w:r>
          <w:t>'You are not allowed to put content</w:t>
        </w:r>
      </w:ins>
      <w:r>
        <w:t xml:space="preserve"> in </w:t>
      </w:r>
      <w:ins w:id="7" w:author="Jeroen Sweerts" w:date="2018-04-10T23:32:00Z">
        <w:r>
          <w:t xml:space="preserve">a </w:t>
        </w:r>
      </w:ins>
      <w:proofErr w:type="spellStart"/>
      <w:r>
        <w:t>self</w:t>
      </w:r>
      <w:del w:id="8" w:author="Jeroen Sweerts" w:date="2018-04-10T23:32:00Z">
        <w:r w:rsidR="00C6290A">
          <w:delText>.content:</w:delText>
        </w:r>
      </w:del>
      <w:ins w:id="9" w:author="Jeroen Sweerts" w:date="2018-04-10T23:32:00Z">
        <w:r>
          <w:t xml:space="preserve"> closing</w:t>
        </w:r>
        <w:proofErr w:type="spellEnd"/>
        <w:r>
          <w:t xml:space="preserve"> tag')</w:t>
        </w:r>
      </w:ins>
    </w:p>
    <w:p w14:paraId="42CFFAD8" w14:textId="77777777" w:rsidR="00C6290A" w:rsidRDefault="00C6290A" w:rsidP="00C6290A">
      <w:pPr>
        <w:rPr>
          <w:del w:id="10" w:author="Jeroen Sweerts" w:date="2018-04-10T23:32:00Z"/>
        </w:rPr>
      </w:pPr>
      <w:del w:id="11" w:author="Jeroen Sweerts" w:date="2018-04-10T23:32:00Z">
        <w:r>
          <w:delText xml:space="preserve">                if isinstance(element, str):</w:delText>
        </w:r>
      </w:del>
    </w:p>
    <w:p w14:paraId="3FD71A0B" w14:textId="77777777" w:rsidR="00C6290A" w:rsidRDefault="00C6290A" w:rsidP="00C6290A">
      <w:pPr>
        <w:rPr>
          <w:del w:id="12" w:author="Jeroen Sweerts" w:date="2018-04-10T23:32:00Z"/>
        </w:rPr>
      </w:pPr>
      <w:del w:id="13" w:author="Jeroen Sweerts" w:date="2018-04-10T23:32:00Z">
        <w:r>
          <w:delText xml:space="preserve">                    output = output + (2 * self.cur_ind * " ") + element + "\n"</w:delText>
        </w:r>
      </w:del>
    </w:p>
    <w:p w14:paraId="3A0EEF37" w14:textId="77777777" w:rsidR="00C6290A" w:rsidRDefault="00C6290A" w:rsidP="00C6290A">
      <w:pPr>
        <w:rPr>
          <w:del w:id="14" w:author="Jeroen Sweerts" w:date="2018-04-10T23:32:00Z"/>
        </w:rPr>
      </w:pPr>
      <w:del w:id="15" w:author="Jeroen Sweerts" w:date="2018-04-10T23:32:00Z">
        <w:r>
          <w:delText xml:space="preserve">                else:</w:delText>
        </w:r>
      </w:del>
    </w:p>
    <w:p w14:paraId="69FBD4F0" w14:textId="77777777" w:rsidR="00C6290A" w:rsidRDefault="00C6290A" w:rsidP="00C6290A">
      <w:pPr>
        <w:rPr>
          <w:del w:id="16" w:author="Jeroen Sweerts" w:date="2018-04-10T23:32:00Z"/>
        </w:rPr>
      </w:pPr>
      <w:del w:id="17" w:author="Jeroen Sweerts" w:date="2018-04-10T23:32:00Z">
        <w:r>
          <w:delText xml:space="preserve">                    f = StringIO()</w:delText>
        </w:r>
      </w:del>
    </w:p>
    <w:p w14:paraId="7D24F1B8" w14:textId="77777777" w:rsidR="00C6290A" w:rsidRDefault="00C6290A" w:rsidP="00C6290A">
      <w:pPr>
        <w:rPr>
          <w:del w:id="18" w:author="Jeroen Sweerts" w:date="2018-04-10T23:32:00Z"/>
        </w:rPr>
      </w:pPr>
      <w:del w:id="19" w:author="Jeroen Sweerts" w:date="2018-04-10T23:32:00Z">
        <w:r>
          <w:delText xml:space="preserve">                    element.cur_ind = self.cur_ind + element.indentation</w:delText>
        </w:r>
      </w:del>
    </w:p>
    <w:p w14:paraId="0D5A2DB0" w14:textId="77777777" w:rsidR="00C6290A" w:rsidRDefault="00C6290A" w:rsidP="00C6290A">
      <w:pPr>
        <w:rPr>
          <w:del w:id="20" w:author="Jeroen Sweerts" w:date="2018-04-10T23:32:00Z"/>
        </w:rPr>
      </w:pPr>
      <w:del w:id="21" w:author="Jeroen Sweerts" w:date="2018-04-10T23:32:00Z">
        <w:r>
          <w:delText xml:space="preserve">                    element.render(f, element.cur_ind)</w:delText>
        </w:r>
      </w:del>
    </w:p>
    <w:p w14:paraId="57976691" w14:textId="77777777" w:rsidR="00C6290A" w:rsidRDefault="00C6290A" w:rsidP="00C6290A">
      <w:pPr>
        <w:rPr>
          <w:del w:id="22" w:author="Jeroen Sweerts" w:date="2018-04-10T23:32:00Z"/>
        </w:rPr>
      </w:pPr>
      <w:del w:id="23" w:author="Jeroen Sweerts" w:date="2018-04-10T23:32:00Z">
        <w:r>
          <w:delText xml:space="preserve">                    output = output + f.getvalue()</w:delText>
        </w:r>
      </w:del>
    </w:p>
    <w:p w14:paraId="6646BA44" w14:textId="77777777" w:rsidR="00C6290A" w:rsidRDefault="00C6290A" w:rsidP="00C6290A">
      <w:pPr>
        <w:rPr>
          <w:del w:id="24" w:author="Jeroen Sweerts" w:date="2018-04-10T23:32:00Z"/>
        </w:rPr>
      </w:pPr>
      <w:del w:id="25" w:author="Jeroen Sweerts" w:date="2018-04-10T23:32:00Z">
        <w:r>
          <w:delText xml:space="preserve">        output = output + (self.cur_ind * " ") + "&lt;/" + self.tagname + "&gt;\n"</w:delText>
        </w:r>
      </w:del>
    </w:p>
    <w:p w14:paraId="26955EEB" w14:textId="77777777" w:rsidR="00090622" w:rsidRDefault="00144689" w:rsidP="00144689">
      <w:r>
        <w:t xml:space="preserve">        </w:t>
      </w:r>
      <w:proofErr w:type="spellStart"/>
      <w:r>
        <w:t>file_</w:t>
      </w:r>
      <w:proofErr w:type="gramStart"/>
      <w:r>
        <w:t>out.write</w:t>
      </w:r>
      <w:proofErr w:type="spellEnd"/>
      <w:proofErr w:type="gramEnd"/>
      <w:r>
        <w:t>(output)</w:t>
      </w:r>
    </w:p>
    <w:sectPr w:rsidR="00090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89"/>
    <w:rsid w:val="00090622"/>
    <w:rsid w:val="00144689"/>
    <w:rsid w:val="00466661"/>
    <w:rsid w:val="00642AF2"/>
    <w:rsid w:val="00C6290A"/>
    <w:rsid w:val="00DB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52D79-FDBF-44EF-8255-B72A49E5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42AF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A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Sweerts</dc:creator>
  <cp:keywords/>
  <dc:description/>
  <cp:lastModifiedBy>Jeroen Sweerts</cp:lastModifiedBy>
  <cp:revision>1</cp:revision>
  <dcterms:created xsi:type="dcterms:W3CDTF">2018-04-10T21:28:00Z</dcterms:created>
  <dcterms:modified xsi:type="dcterms:W3CDTF">2018-04-10T21:33:00Z</dcterms:modified>
</cp:coreProperties>
</file>